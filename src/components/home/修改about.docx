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A5" w:rsidRDefault="00D31793">
      <w:pPr>
        <w:rPr>
          <w:ins w:id="0" w:author="叶庆莹" w:date="2017-06-16T18:56:00Z"/>
        </w:rPr>
      </w:pPr>
      <w:r>
        <w:tab/>
      </w:r>
      <w:bookmarkStart w:id="1" w:name="_GoBack"/>
      <w:r>
        <w:t>M</w:t>
      </w:r>
      <w:r>
        <w:rPr>
          <w:rFonts w:hint="eastAsia"/>
        </w:rPr>
        <w:t>y</w:t>
      </w:r>
      <w:r>
        <w:tab/>
        <w:t>name is Qian Wu(</w:t>
      </w:r>
      <w:r>
        <w:rPr>
          <w:rFonts w:hint="eastAsia"/>
        </w:rPr>
        <w:t>邬倩</w:t>
      </w:r>
      <w:r>
        <w:t>)</w:t>
      </w:r>
      <w:r>
        <w:rPr>
          <w:rFonts w:hint="eastAsia"/>
        </w:rPr>
        <w:t>，I am</w:t>
      </w:r>
      <w:r>
        <w:t xml:space="preserve"> stud</w:t>
      </w:r>
      <w:r w:rsidR="00DA1865">
        <w:t>ying</w:t>
      </w:r>
      <w:r>
        <w:t xml:space="preserve"> in </w:t>
      </w:r>
      <w:proofErr w:type="spellStart"/>
      <w:r>
        <w:t>Huazhong</w:t>
      </w:r>
      <w:proofErr w:type="spellEnd"/>
      <w:r>
        <w:t xml:space="preserve"> University of Science and Technology,</w:t>
      </w:r>
      <w:ins w:id="2" w:author="叶庆莹" w:date="2017-06-16T18:55:00Z">
        <w:r w:rsidR="00925771">
          <w:t xml:space="preserve"> </w:t>
        </w:r>
      </w:ins>
      <w:r>
        <w:t>majoring in automation</w:t>
      </w:r>
      <w:r w:rsidR="0004744B">
        <w:t>.</w:t>
      </w:r>
      <w:ins w:id="3" w:author="叶庆莹" w:date="2017-06-16T18:55:00Z">
        <w:r w:rsidR="00925771">
          <w:t xml:space="preserve"> </w:t>
        </w:r>
      </w:ins>
      <w:r w:rsidR="0004744B">
        <w:t>I want to work on front-end development.</w:t>
      </w:r>
      <w:ins w:id="4" w:author="叶庆莹" w:date="2017-06-16T18:55:00Z">
        <w:r w:rsidR="00925771">
          <w:t xml:space="preserve"> </w:t>
        </w:r>
      </w:ins>
      <w:r w:rsidR="0004744B">
        <w:t xml:space="preserve">It needs </w:t>
      </w:r>
      <w:proofErr w:type="spellStart"/>
      <w:r w:rsidR="0004744B">
        <w:t>continus</w:t>
      </w:r>
      <w:proofErr w:type="spellEnd"/>
      <w:r w:rsidR="0004744B">
        <w:t xml:space="preserve"> learning </w:t>
      </w:r>
      <w:del w:id="5" w:author="叶庆莹" w:date="2017-06-16T18:55:00Z">
        <w:r w:rsidR="0004744B" w:rsidDel="00925771">
          <w:delText>beacause</w:delText>
        </w:r>
      </w:del>
      <w:ins w:id="6" w:author="叶庆莹" w:date="2017-06-16T18:55:00Z">
        <w:r w:rsidR="00925771">
          <w:t>because</w:t>
        </w:r>
      </w:ins>
      <w:r w:rsidR="0004744B">
        <w:t xml:space="preserve"> it develops rapidly and it’</w:t>
      </w:r>
      <w:r w:rsidR="00852213">
        <w:t>s the reason that I like and</w:t>
      </w:r>
      <w:r w:rsidR="0004744B">
        <w:t xml:space="preserve"> chooses it</w:t>
      </w:r>
      <w:r w:rsidR="00DA1865">
        <w:t>.</w:t>
      </w:r>
    </w:p>
    <w:p w:rsidR="00925771" w:rsidRDefault="00925771">
      <w:pPr>
        <w:ind w:firstLineChars="200" w:firstLine="420"/>
        <w:rPr>
          <w:ins w:id="7" w:author="叶庆莹" w:date="2017-06-16T19:03:00Z"/>
        </w:rPr>
        <w:pPrChange w:id="8" w:author="叶庆莹" w:date="2017-06-16T18:58:00Z">
          <w:pPr/>
        </w:pPrChange>
      </w:pPr>
      <w:ins w:id="9" w:author="叶庆莹" w:date="2017-06-16T18:56:00Z">
        <w:r>
          <w:t xml:space="preserve">I major in automation in </w:t>
        </w:r>
        <w:proofErr w:type="spellStart"/>
        <w:r>
          <w:t>Huazhong</w:t>
        </w:r>
        <w:proofErr w:type="spellEnd"/>
        <w:r>
          <w:t xml:space="preserve"> University of Science and Technology and I will get my master</w:t>
        </w:r>
      </w:ins>
      <w:ins w:id="10" w:author="叶庆莹" w:date="2017-06-16T18:57:00Z">
        <w:r>
          <w:t>’s degree in June 2018</w:t>
        </w:r>
      </w:ins>
      <w:ins w:id="11" w:author="叶庆莹" w:date="2017-06-16T18:58:00Z">
        <w:r>
          <w:t xml:space="preserve">. </w:t>
        </w:r>
      </w:ins>
      <w:ins w:id="12" w:author="叶庆莹" w:date="2017-06-16T19:00:00Z">
        <w:r>
          <w:t xml:space="preserve">I hope to be engaged in front-end development work in the future </w:t>
        </w:r>
      </w:ins>
      <w:ins w:id="13" w:author="叶庆莹" w:date="2017-06-16T19:02:00Z">
        <w:r>
          <w:t xml:space="preserve">because the Internet industry is challenging and quickly upgrading. </w:t>
        </w:r>
      </w:ins>
      <w:ins w:id="14" w:author="叶庆莹" w:date="2017-06-16T19:08:00Z">
        <w:r w:rsidR="00F15CD8">
          <w:t>I love new ideas and new products, especially for front-end design.</w:t>
        </w:r>
      </w:ins>
    </w:p>
    <w:p w:rsidR="00F15CD8" w:rsidRDefault="00F15CD8">
      <w:pPr>
        <w:ind w:firstLineChars="200" w:firstLine="420"/>
        <w:pPrChange w:id="15" w:author="叶庆莹" w:date="2017-06-16T18:58:00Z">
          <w:pPr/>
        </w:pPrChange>
      </w:pPr>
    </w:p>
    <w:p w:rsidR="00DA1865" w:rsidRDefault="00DA1865">
      <w:pPr>
        <w:rPr>
          <w:ins w:id="16" w:author="叶庆莹" w:date="2017-06-16T19:09:00Z"/>
        </w:rPr>
      </w:pPr>
      <w:r>
        <w:tab/>
      </w:r>
      <w:r w:rsidR="000520E8">
        <w:t>I am not a very intelligent girl,</w:t>
      </w:r>
      <w:ins w:id="17" w:author="叶庆莹" w:date="2017-06-16T19:09:00Z">
        <w:r w:rsidR="00F15CD8">
          <w:t xml:space="preserve"> </w:t>
        </w:r>
      </w:ins>
      <w:r w:rsidR="000520E8">
        <w:t>but I think I’m a very earnest girl.</w:t>
      </w:r>
      <w:ins w:id="18" w:author="叶庆莹" w:date="2017-06-16T19:16:00Z">
        <w:r w:rsidR="00F703B2">
          <w:t xml:space="preserve"> </w:t>
        </w:r>
      </w:ins>
      <w:r w:rsidR="000520E8">
        <w:t>I like study new things,</w:t>
      </w:r>
      <w:ins w:id="19" w:author="叶庆莹" w:date="2017-06-16T19:16:00Z">
        <w:r w:rsidR="00F703B2">
          <w:t xml:space="preserve"> </w:t>
        </w:r>
      </w:ins>
      <w:r w:rsidR="000520E8">
        <w:t xml:space="preserve">which gives me sense of </w:t>
      </w:r>
      <w:del w:id="20" w:author="叶庆莹" w:date="2017-06-16T19:16:00Z">
        <w:r w:rsidR="000520E8" w:rsidDel="00F703B2">
          <w:delText>ahchievement</w:delText>
        </w:r>
      </w:del>
      <w:ins w:id="21" w:author="叶庆莹" w:date="2017-06-16T19:16:00Z">
        <w:r w:rsidR="00F703B2">
          <w:t xml:space="preserve">achievement </w:t>
        </w:r>
      </w:ins>
      <w:r w:rsidR="0015074B">
        <w:t>W</w:t>
      </w:r>
      <w:r w:rsidR="003E406D">
        <w:t xml:space="preserve">hen facing challenges and difficulties, I am optimistic and </w:t>
      </w:r>
      <w:r w:rsidR="00855964">
        <w:t xml:space="preserve">has much </w:t>
      </w:r>
      <w:r w:rsidR="003E406D">
        <w:t xml:space="preserve">compression </w:t>
      </w:r>
      <w:proofErr w:type="spellStart"/>
      <w:proofErr w:type="gramStart"/>
      <w:r w:rsidR="003E406D">
        <w:t>resistance</w:t>
      </w:r>
      <w:r w:rsidR="00AD2AA5">
        <w:t>,which</w:t>
      </w:r>
      <w:proofErr w:type="spellEnd"/>
      <w:proofErr w:type="gramEnd"/>
      <w:r w:rsidR="00AD2AA5">
        <w:t xml:space="preserve"> could help me pull throug</w:t>
      </w:r>
      <w:r w:rsidR="00A3401A">
        <w:rPr>
          <w:rFonts w:hint="eastAsia"/>
        </w:rPr>
        <w:t>h</w:t>
      </w:r>
      <w:r w:rsidR="00AD2AA5">
        <w:t>.</w:t>
      </w:r>
    </w:p>
    <w:p w:rsidR="00F15CD8" w:rsidRDefault="00F15CD8">
      <w:pPr>
        <w:ind w:firstLineChars="200" w:firstLine="420"/>
        <w:pPrChange w:id="22" w:author="叶庆莹" w:date="2017-06-16T19:17:00Z">
          <w:pPr/>
        </w:pPrChange>
      </w:pPr>
      <w:ins w:id="23" w:author="叶庆莹" w:date="2017-06-16T19:13:00Z">
        <w:r w:rsidRPr="00F15CD8">
          <w:t>Stupid bird fly first</w:t>
        </w:r>
        <w:r>
          <w:t xml:space="preserve">. </w:t>
        </w:r>
      </w:ins>
      <w:ins w:id="24" w:author="叶庆莹" w:date="2017-06-16T19:10:00Z">
        <w:r>
          <w:t xml:space="preserve">Maybe I’m not intelligent enough, I </w:t>
        </w:r>
      </w:ins>
      <w:ins w:id="25" w:author="叶庆莹" w:date="2017-06-16T19:15:00Z">
        <w:r w:rsidR="00F703B2">
          <w:t xml:space="preserve">always </w:t>
        </w:r>
      </w:ins>
      <w:ins w:id="26" w:author="叶庆莹" w:date="2017-06-16T19:16:00Z">
        <w:r w:rsidR="00F703B2">
          <w:t>finish work excellently</w:t>
        </w:r>
      </w:ins>
      <w:ins w:id="27" w:author="叶庆莹" w:date="2017-06-16T19:13:00Z">
        <w:r w:rsidR="00F703B2">
          <w:t xml:space="preserve">. </w:t>
        </w:r>
      </w:ins>
      <w:ins w:id="28" w:author="叶庆莹" w:date="2017-06-16T19:17:00Z">
        <w:r w:rsidR="00F703B2">
          <w:t xml:space="preserve">I like to learn new things </w:t>
        </w:r>
        <w:r w:rsidR="00F703B2" w:rsidRPr="00F703B2">
          <w:t>because it will gi</w:t>
        </w:r>
        <w:r w:rsidR="00F703B2">
          <w:t>ve me a sense of accomplishment. W</w:t>
        </w:r>
        <w:r w:rsidR="00F703B2" w:rsidRPr="00F703B2">
          <w:t>hen faced with difficulties and challenges, I have a positive and optimistic attitude, which can help me through the storm</w:t>
        </w:r>
      </w:ins>
      <w:ins w:id="29" w:author="叶庆莹" w:date="2017-06-16T19:18:00Z">
        <w:r w:rsidR="00F703B2">
          <w:t>.</w:t>
        </w:r>
      </w:ins>
    </w:p>
    <w:p w:rsidR="00073861" w:rsidRDefault="00073861">
      <w:pPr>
        <w:rPr>
          <w:ins w:id="30" w:author="叶庆莹" w:date="2017-06-16T19:21:00Z"/>
        </w:rPr>
      </w:pPr>
      <w:r>
        <w:tab/>
        <w:t>In life,</w:t>
      </w:r>
      <w:ins w:id="31" w:author="叶庆莹" w:date="2017-06-16T19:18:00Z">
        <w:r w:rsidR="00F703B2">
          <w:t xml:space="preserve"> </w:t>
        </w:r>
      </w:ins>
      <w:r>
        <w:t>I like reading,</w:t>
      </w:r>
      <w:ins w:id="32" w:author="叶庆莹" w:date="2017-06-16T19:18:00Z">
        <w:r w:rsidR="00F703B2">
          <w:t xml:space="preserve"> </w:t>
        </w:r>
      </w:ins>
      <w:del w:id="33" w:author="叶庆莹" w:date="2017-06-16T19:20:00Z">
        <w:r w:rsidDel="00F703B2">
          <w:delText>ecercising</w:delText>
        </w:r>
      </w:del>
      <w:ins w:id="34" w:author="叶庆莹" w:date="2017-06-16T19:20:00Z">
        <w:r w:rsidR="00F703B2">
          <w:t>exercising</w:t>
        </w:r>
      </w:ins>
      <w:r>
        <w:t xml:space="preserve"> and meeting with my friends.</w:t>
      </w:r>
      <w:ins w:id="35" w:author="叶庆莹" w:date="2017-06-16T19:16:00Z">
        <w:r w:rsidR="00F703B2">
          <w:t xml:space="preserve"> </w:t>
        </w:r>
      </w:ins>
      <w:r w:rsidR="00D24632">
        <w:t xml:space="preserve">Reading could expand my horizon and </w:t>
      </w:r>
      <w:ins w:id="36" w:author="叶庆莹" w:date="2017-06-16T19:21:00Z">
        <w:r w:rsidR="00F703B2" w:rsidRPr="00F703B2">
          <w:t>make my mind more peaceful</w:t>
        </w:r>
      </w:ins>
      <w:del w:id="37" w:author="叶庆莹" w:date="2017-06-16T19:21:00Z">
        <w:r w:rsidR="00D24632" w:rsidDel="00F703B2">
          <w:delText>calm me</w:delText>
        </w:r>
      </w:del>
      <w:r w:rsidR="00D24632">
        <w:t>.</w:t>
      </w:r>
      <w:ins w:id="38" w:author="叶庆莹" w:date="2017-06-16T19:18:00Z">
        <w:r w:rsidR="00F703B2">
          <w:t xml:space="preserve"> </w:t>
        </w:r>
      </w:ins>
      <w:r w:rsidR="000520E8">
        <w:t xml:space="preserve">Exercising could release my pressure and </w:t>
      </w:r>
      <w:ins w:id="39" w:author="叶庆莹" w:date="2017-06-16T19:21:00Z">
        <w:r w:rsidR="00F703B2" w:rsidRPr="00F703B2">
          <w:t>make the body healthier</w:t>
        </w:r>
      </w:ins>
      <w:del w:id="40" w:author="叶庆莹" w:date="2017-06-16T19:21:00Z">
        <w:r w:rsidR="000520E8" w:rsidDel="00F703B2">
          <w:delText>make me healthy</w:delText>
        </w:r>
      </w:del>
      <w:r w:rsidR="000520E8">
        <w:t>.</w:t>
      </w:r>
      <w:ins w:id="41" w:author="叶庆莹" w:date="2017-06-16T19:18:00Z">
        <w:r w:rsidR="00F703B2">
          <w:t xml:space="preserve"> </w:t>
        </w:r>
      </w:ins>
      <w:r w:rsidR="00A25CC9">
        <w:t>I wish that I will meet greater myself in the future through my efforts.</w:t>
      </w:r>
    </w:p>
    <w:bookmarkEnd w:id="1"/>
    <w:p w:rsidR="00F703B2" w:rsidDel="00F703B2" w:rsidRDefault="00F703B2">
      <w:pPr>
        <w:rPr>
          <w:del w:id="42" w:author="叶庆莹" w:date="2017-06-16T19:22:00Z"/>
        </w:rPr>
      </w:pPr>
    </w:p>
    <w:p w:rsidR="00A25CC9" w:rsidRPr="00F703B2" w:rsidRDefault="00A25CC9"/>
    <w:p w:rsidR="00A25CC9" w:rsidRDefault="00A25CC9"/>
    <w:p w:rsidR="00A25CC9" w:rsidRDefault="00A25CC9">
      <w:r>
        <w:tab/>
      </w:r>
      <w:r>
        <w:rPr>
          <w:rFonts w:hint="eastAsia"/>
        </w:rPr>
        <w:t>我叫邬倩，在华中科技大学</w:t>
      </w:r>
      <w:r w:rsidR="00D23971">
        <w:rPr>
          <w:rFonts w:hint="eastAsia"/>
        </w:rPr>
        <w:t>学习</w:t>
      </w:r>
      <w:r w:rsidR="0015074B">
        <w:rPr>
          <w:rFonts w:hint="eastAsia"/>
        </w:rPr>
        <w:t>，专业是自动化。我希望以后可以从事前端开发的工作，这个行业发展的很快所以需要不停的学习，，这也是我喜欢它并且最终选择它的原因。</w:t>
      </w:r>
    </w:p>
    <w:p w:rsidR="0015074B" w:rsidRDefault="0015074B">
      <w:r>
        <w:tab/>
      </w:r>
      <w:r>
        <w:rPr>
          <w:rFonts w:hint="eastAsia"/>
        </w:rPr>
        <w:t>我不是一个非常聪明的女生，但自认为还算一个非常努力的女生，我喜欢学习新事物，因为这会给我成就感，当面对困难和挑战时，我有积极乐观的心态和抗压能力，这可以帮助我渡过难关</w:t>
      </w:r>
    </w:p>
    <w:p w:rsidR="0015074B" w:rsidRDefault="0015074B">
      <w:pPr>
        <w:rPr>
          <w:ins w:id="43" w:author="叶庆莹" w:date="2017-06-16T18:53:00Z"/>
        </w:rPr>
      </w:pPr>
      <w:r>
        <w:tab/>
      </w:r>
      <w:r>
        <w:rPr>
          <w:rFonts w:hint="eastAsia"/>
        </w:rPr>
        <w:t>在生活中，我喜欢阅读，运动以及和朋友聚会，阅读可以扩展我的视野，让我的心灵更平静，运动可以释放压力，同时也让身体更健康。我希望通过我自己的努力，未来我可以遇到更好的自己</w:t>
      </w:r>
      <w:r w:rsidR="00A3401A">
        <w:rPr>
          <w:rFonts w:hint="eastAsia"/>
        </w:rPr>
        <w:t>。</w:t>
      </w:r>
    </w:p>
    <w:p w:rsidR="00925771" w:rsidRDefault="00925771">
      <w:pPr>
        <w:rPr>
          <w:ins w:id="44" w:author="叶庆莹" w:date="2017-06-16T18:53:00Z"/>
        </w:rPr>
      </w:pPr>
    </w:p>
    <w:p w:rsidR="00925771" w:rsidRDefault="00925771">
      <w:pPr>
        <w:rPr>
          <w:ins w:id="45" w:author="叶庆莹" w:date="2017-06-16T18:54:00Z"/>
        </w:rPr>
      </w:pPr>
      <w:ins w:id="46" w:author="叶庆莹" w:date="2017-06-16T18:54:00Z">
        <w:r>
          <w:rPr>
            <w:rFonts w:hint="eastAsia"/>
          </w:rPr>
          <w:t>中文自我介绍</w:t>
        </w:r>
        <w:r>
          <w:t>的内容不太</w:t>
        </w:r>
        <w:r>
          <w:rPr>
            <w:rFonts w:hint="eastAsia"/>
          </w:rPr>
          <w:t>突出，如果</w:t>
        </w:r>
        <w:r>
          <w:t>是面试的英文稿，</w:t>
        </w:r>
        <w:r>
          <w:rPr>
            <w:rFonts w:hint="eastAsia"/>
          </w:rPr>
          <w:t>可以</w:t>
        </w:r>
        <w:r>
          <w:t>参考下面的</w:t>
        </w:r>
        <w:r>
          <w:rPr>
            <w:rFonts w:hint="eastAsia"/>
          </w:rPr>
          <w:t>模式：</w:t>
        </w:r>
      </w:ins>
    </w:p>
    <w:p w:rsidR="00925771" w:rsidRDefault="00925771" w:rsidP="00925771">
      <w:pPr>
        <w:ind w:firstLineChars="200" w:firstLine="420"/>
        <w:rPr>
          <w:ins w:id="47" w:author="叶庆莹" w:date="2017-06-16T18:54:00Z"/>
        </w:rPr>
      </w:pPr>
      <w:ins w:id="48" w:author="叶庆莹" w:date="2017-06-16T18:54:00Z">
        <w:r>
          <w:rPr>
            <w:rFonts w:hint="eastAsia"/>
          </w:rPr>
          <w:t>面试官们好，我叫XX，本科和硕士在华中科技大学攻读材料加工专业，主攻材料成形模拟软件。在校期间，我参与完成了XX项目，负责其中XX任务，拥有XX技能。（这里可以加实习经历）这也是我申请XX公司XX岗位的原因之一。生活中，我热爱自驾旅行、足球和电影，喜欢分享，为人沉稳。</w:t>
        </w:r>
      </w:ins>
    </w:p>
    <w:p w:rsidR="00480720" w:rsidRDefault="00480720" w:rsidP="00480720">
      <w:pPr>
        <w:rPr>
          <w:ins w:id="49" w:author="wuqian" w:date="2017-07-12T19:37:00Z"/>
        </w:rPr>
      </w:pPr>
      <w:ins w:id="50" w:author="wuqian" w:date="2017-07-12T19:37:00Z">
        <w:r>
          <w:t>&amp;</w:t>
        </w:r>
        <w:proofErr w:type="spellStart"/>
        <w:r>
          <w:t>nbsp&amp;nbsp&amp;nbsp&amp;nbsp&amp;nbsp&amp;nbsp</w:t>
        </w:r>
        <w:proofErr w:type="spellEnd"/>
        <w:r>
          <w:t xml:space="preserve"> My name is Qian Wu(邬倩)，I am studying in </w:t>
        </w:r>
        <w:proofErr w:type="spellStart"/>
        <w:r>
          <w:t>Huazhong</w:t>
        </w:r>
        <w:proofErr w:type="spellEnd"/>
        <w:r>
          <w:t xml:space="preserve"> University of Science and </w:t>
        </w:r>
        <w:proofErr w:type="spellStart"/>
        <w:r>
          <w:t>Technology,majoring</w:t>
        </w:r>
        <w:proofErr w:type="spellEnd"/>
        <w:r>
          <w:t xml:space="preserve"> in </w:t>
        </w:r>
        <w:proofErr w:type="spellStart"/>
        <w:r>
          <w:t>automation.I</w:t>
        </w:r>
        <w:proofErr w:type="spellEnd"/>
        <w:r>
          <w:t xml:space="preserve"> want to work on front-end </w:t>
        </w:r>
        <w:proofErr w:type="spellStart"/>
        <w:proofErr w:type="gramStart"/>
        <w:r>
          <w:t>development.It</w:t>
        </w:r>
        <w:proofErr w:type="spellEnd"/>
        <w:proofErr w:type="gramEnd"/>
        <w:r>
          <w:t xml:space="preserve"> needs </w:t>
        </w:r>
        <w:proofErr w:type="spellStart"/>
        <w:r>
          <w:t>continus</w:t>
        </w:r>
        <w:proofErr w:type="spellEnd"/>
        <w:r>
          <w:t xml:space="preserve"> learning </w:t>
        </w:r>
        <w:proofErr w:type="spellStart"/>
        <w:r>
          <w:t>beacause</w:t>
        </w:r>
        <w:proofErr w:type="spellEnd"/>
        <w:r>
          <w:t xml:space="preserve"> it develops rapidly and it’s the reason that I like and chooses it.&lt;</w:t>
        </w:r>
        <w:proofErr w:type="spellStart"/>
        <w:r>
          <w:t>br</w:t>
        </w:r>
        <w:proofErr w:type="spellEnd"/>
        <w:r>
          <w:t>&gt;</w:t>
        </w:r>
      </w:ins>
    </w:p>
    <w:p w:rsidR="00480720" w:rsidRDefault="00480720" w:rsidP="00480720">
      <w:pPr>
        <w:rPr>
          <w:ins w:id="51" w:author="wuqian" w:date="2017-07-12T19:37:00Z"/>
        </w:rPr>
      </w:pPr>
      <w:ins w:id="52" w:author="wuqian" w:date="2017-07-12T19:37:00Z">
        <w:r>
          <w:tab/>
          <w:t>&amp;</w:t>
        </w:r>
        <w:proofErr w:type="spellStart"/>
        <w:r>
          <w:t>nbsp&amp;nbsp&amp;nbsp&amp;nbsp&amp;nbsp&amp;nbspI</w:t>
        </w:r>
        <w:proofErr w:type="spellEnd"/>
        <w:r>
          <w:t xml:space="preserve"> am not a very intelligent </w:t>
        </w:r>
        <w:proofErr w:type="spellStart"/>
        <w:proofErr w:type="gramStart"/>
        <w:r>
          <w:t>girl,but</w:t>
        </w:r>
        <w:proofErr w:type="spellEnd"/>
        <w:proofErr w:type="gramEnd"/>
        <w:r>
          <w:t xml:space="preserve"> I think I’m a very earnest </w:t>
        </w:r>
        <w:proofErr w:type="spellStart"/>
        <w:r>
          <w:t>girl.I</w:t>
        </w:r>
        <w:proofErr w:type="spellEnd"/>
        <w:r>
          <w:t xml:space="preserve"> like study new </w:t>
        </w:r>
        <w:proofErr w:type="spellStart"/>
        <w:r>
          <w:t>things,which</w:t>
        </w:r>
        <w:proofErr w:type="spellEnd"/>
        <w:r>
          <w:t xml:space="preserve"> gives me sense of </w:t>
        </w:r>
        <w:proofErr w:type="spellStart"/>
        <w:r>
          <w:t>ahchievementWhen</w:t>
        </w:r>
        <w:proofErr w:type="spellEnd"/>
        <w:r>
          <w:t xml:space="preserve"> facing challenges and difficulties, I am optimistic and has much compression </w:t>
        </w:r>
        <w:proofErr w:type="spellStart"/>
        <w:r>
          <w:t>resistance,which</w:t>
        </w:r>
        <w:proofErr w:type="spellEnd"/>
        <w:r>
          <w:t xml:space="preserve"> could help me pull through.&lt;</w:t>
        </w:r>
        <w:proofErr w:type="spellStart"/>
        <w:r>
          <w:t>br</w:t>
        </w:r>
        <w:proofErr w:type="spellEnd"/>
        <w:r>
          <w:t>&gt;</w:t>
        </w:r>
      </w:ins>
    </w:p>
    <w:p w:rsidR="00925771" w:rsidRPr="00925771" w:rsidRDefault="00480720" w:rsidP="00480720">
      <w:ins w:id="53" w:author="wuqian" w:date="2017-07-12T19:37:00Z">
        <w:r>
          <w:tab/>
          <w:t>&amp;</w:t>
        </w:r>
        <w:proofErr w:type="spellStart"/>
        <w:r>
          <w:t>nbsp&amp;nbsp&amp;nbsp&amp;nbsp&amp;nbsp&amp;nbspIn</w:t>
        </w:r>
        <w:proofErr w:type="spellEnd"/>
        <w:r>
          <w:t xml:space="preserve"> </w:t>
        </w:r>
        <w:proofErr w:type="spellStart"/>
        <w:proofErr w:type="gramStart"/>
        <w:r>
          <w:t>life,I</w:t>
        </w:r>
        <w:proofErr w:type="spellEnd"/>
        <w:proofErr w:type="gramEnd"/>
        <w:r>
          <w:t xml:space="preserve"> like </w:t>
        </w:r>
        <w:proofErr w:type="spellStart"/>
        <w:r>
          <w:t>reading,ecercising</w:t>
        </w:r>
        <w:proofErr w:type="spellEnd"/>
        <w:r>
          <w:t xml:space="preserve"> and meeting with my </w:t>
        </w:r>
        <w:proofErr w:type="spellStart"/>
        <w:r>
          <w:t>friends.Reading</w:t>
        </w:r>
        <w:proofErr w:type="spellEnd"/>
        <w:r>
          <w:t xml:space="preserve"> could expand my horizon and calm </w:t>
        </w:r>
        <w:proofErr w:type="spellStart"/>
        <w:r>
          <w:t>me.Exercising</w:t>
        </w:r>
        <w:proofErr w:type="spellEnd"/>
        <w:r>
          <w:t xml:space="preserve"> could release my </w:t>
        </w:r>
        <w:r>
          <w:lastRenderedPageBreak/>
          <w:t xml:space="preserve">pressure and make me </w:t>
        </w:r>
        <w:proofErr w:type="spellStart"/>
        <w:r>
          <w:t>healthy.I</w:t>
        </w:r>
        <w:proofErr w:type="spellEnd"/>
        <w:r>
          <w:t xml:space="preserve"> wish that I will meet greater myself in the future through my efforts.</w:t>
        </w:r>
      </w:ins>
    </w:p>
    <w:sectPr w:rsidR="00925771" w:rsidRPr="0092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叶庆莹">
    <w15:presenceInfo w15:providerId="Windows Live" w15:userId="4c8a36b39ec377ec"/>
  </w15:person>
  <w15:person w15:author="wuqian">
    <w15:presenceInfo w15:providerId="None" w15:userId="wuq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0B"/>
    <w:rsid w:val="00006950"/>
    <w:rsid w:val="0004744B"/>
    <w:rsid w:val="000520E8"/>
    <w:rsid w:val="00073861"/>
    <w:rsid w:val="00113409"/>
    <w:rsid w:val="0015074B"/>
    <w:rsid w:val="001F480B"/>
    <w:rsid w:val="003E406D"/>
    <w:rsid w:val="00480720"/>
    <w:rsid w:val="007371C9"/>
    <w:rsid w:val="00852213"/>
    <w:rsid w:val="00855964"/>
    <w:rsid w:val="00925771"/>
    <w:rsid w:val="00A25CC9"/>
    <w:rsid w:val="00A3401A"/>
    <w:rsid w:val="00AD2AA5"/>
    <w:rsid w:val="00CB7B1F"/>
    <w:rsid w:val="00D23971"/>
    <w:rsid w:val="00D24632"/>
    <w:rsid w:val="00D31793"/>
    <w:rsid w:val="00DA1865"/>
    <w:rsid w:val="00F15CD8"/>
    <w:rsid w:val="00F2550C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8D7AB-A3CE-4EDD-BF25-DD4B2006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77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5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  <w:divsChild>
            <w:div w:id="199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6285">
                      <w:marLeft w:val="0"/>
                      <w:marRight w:val="0"/>
                      <w:marTop w:val="10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286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603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6" w:color="CCCCCC"/>
                                        <w:bottom w:val="single" w:sz="6" w:space="0" w:color="CCCCCC"/>
                                        <w:right w:val="single" w:sz="6" w:space="6" w:color="CCCCCC"/>
                                      </w:divBdr>
                                    </w:div>
                                    <w:div w:id="1770706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65041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8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484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5069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7706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6" w:color="CCCCCC"/>
                                        <w:bottom w:val="single" w:sz="6" w:space="0" w:color="CCCCCC"/>
                                        <w:right w:val="single" w:sz="6" w:space="6" w:color="CCCCCC"/>
                                      </w:divBdr>
                                    </w:div>
                                    <w:div w:id="118300914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65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6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5904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64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C0C0C0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  <w:divsChild>
                                    <w:div w:id="132581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338352">
                                  <w:marLeft w:val="0"/>
                                  <w:marRight w:val="0"/>
                                  <w:marTop w:val="18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7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9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06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7377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EB97E-1220-4ECA-B2D6-1162661B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</dc:creator>
  <cp:keywords/>
  <dc:description/>
  <cp:lastModifiedBy>wuqian</cp:lastModifiedBy>
  <cp:revision>17</cp:revision>
  <dcterms:created xsi:type="dcterms:W3CDTF">2017-06-14T07:08:00Z</dcterms:created>
  <dcterms:modified xsi:type="dcterms:W3CDTF">2017-07-12T14:12:00Z</dcterms:modified>
</cp:coreProperties>
</file>